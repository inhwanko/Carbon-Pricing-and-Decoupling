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EA5C" w14:textId="77777777" w:rsidR="001A1D46" w:rsidRPr="00E80465" w:rsidRDefault="001A1D46" w:rsidP="001A1D46">
      <w:pPr>
        <w:pStyle w:val="MS"/>
        <w:rPr>
          <w:rFonts w:ascii="Times New Roman" w:hAnsi="Times New Roman" w:cs="Times New Roman"/>
          <w:bCs/>
          <w:sz w:val="24"/>
          <w:szCs w:val="24"/>
        </w:rPr>
      </w:pPr>
      <w:r w:rsidRPr="00E80465">
        <w:rPr>
          <w:rFonts w:ascii="Times New Roman" w:hAnsi="Times New Roman" w:cs="Times New Roman"/>
          <w:bCs/>
          <w:sz w:val="24"/>
          <w:szCs w:val="24"/>
        </w:rPr>
        <w:t>T</w:t>
      </w:r>
      <w:r w:rsidRPr="00E80465">
        <w:rPr>
          <w:rFonts w:ascii="Times New Roman" w:hAnsi="Times New Roman" w:cs="Times New Roman" w:hint="eastAsia"/>
          <w:bCs/>
          <w:sz w:val="24"/>
          <w:szCs w:val="24"/>
        </w:rPr>
        <w:t xml:space="preserve">itle </w:t>
      </w:r>
      <w:r w:rsidRPr="00E80465">
        <w:rPr>
          <w:rFonts w:ascii="Times New Roman" w:hAnsi="Times New Roman" w:cs="Times New Roman"/>
          <w:bCs/>
          <w:sz w:val="24"/>
          <w:szCs w:val="24"/>
        </w:rPr>
        <w:t>page</w:t>
      </w:r>
    </w:p>
    <w:p w14:paraId="25C0A09E" w14:textId="77777777" w:rsidR="001A1D46" w:rsidRDefault="001A1D46" w:rsidP="001A1D46">
      <w:pPr>
        <w:pStyle w:val="MS"/>
        <w:jc w:val="center"/>
        <w:rPr>
          <w:rFonts w:ascii="Times New Roman" w:hAnsi="Times New Roman" w:cs="Times New Roman"/>
          <w:b/>
          <w:bCs/>
          <w:sz w:val="24"/>
          <w:szCs w:val="24"/>
        </w:rPr>
      </w:pPr>
    </w:p>
    <w:p w14:paraId="52EBE27A" w14:textId="77777777" w:rsidR="0069302B" w:rsidRPr="00732156" w:rsidRDefault="0069302B" w:rsidP="0069302B">
      <w:pPr>
        <w:spacing w:line="360" w:lineRule="auto"/>
        <w:jc w:val="center"/>
        <w:rPr>
          <w:rFonts w:ascii="Times New Roman" w:hAnsi="Times New Roman" w:cs="Times New Roman"/>
          <w:sz w:val="24"/>
          <w:szCs w:val="24"/>
        </w:rPr>
      </w:pPr>
      <w:r w:rsidRPr="00732156">
        <w:rPr>
          <w:rFonts w:ascii="Times New Roman" w:hAnsi="Times New Roman" w:cs="Times New Roman"/>
          <w:sz w:val="24"/>
          <w:szCs w:val="24"/>
        </w:rPr>
        <w:t>Carbon Pricing Policies and Decoupling Between Greenhouse Gas Emissions and Economic Growth: A Panel Study of 30 European Countries, 1996-2014</w:t>
      </w:r>
    </w:p>
    <w:p w14:paraId="0D580733" w14:textId="41277321" w:rsidR="0069302B" w:rsidRPr="00E130D4" w:rsidRDefault="0069302B" w:rsidP="0069302B">
      <w:pPr>
        <w:spacing w:line="360" w:lineRule="auto"/>
        <w:jc w:val="center"/>
        <w:rPr>
          <w:rFonts w:ascii="Times New Roman" w:hAnsi="Times New Roman" w:cs="Times New Roman"/>
          <w:sz w:val="24"/>
          <w:szCs w:val="24"/>
        </w:rPr>
      </w:pPr>
      <w:r w:rsidRPr="00E130D4">
        <w:rPr>
          <w:rFonts w:ascii="Times New Roman" w:hAnsi="Times New Roman" w:cs="Times New Roman"/>
          <w:sz w:val="24"/>
          <w:szCs w:val="24"/>
        </w:rPr>
        <w:t>Inhwan Ko</w:t>
      </w:r>
      <w:r>
        <w:rPr>
          <w:rFonts w:ascii="Times New Roman" w:hAnsi="Times New Roman" w:cs="Times New Roman"/>
          <w:sz w:val="24"/>
          <w:szCs w:val="24"/>
          <w:vertAlign w:val="superscript"/>
        </w:rPr>
        <w:t>a</w:t>
      </w:r>
      <w:r w:rsidRPr="00E130D4">
        <w:rPr>
          <w:rFonts w:ascii="Times New Roman" w:hAnsi="Times New Roman" w:cs="Times New Roman"/>
          <w:sz w:val="24"/>
          <w:szCs w:val="24"/>
        </w:rPr>
        <w:t xml:space="preserve">, </w:t>
      </w:r>
      <w:proofErr w:type="spellStart"/>
      <w:r w:rsidRPr="00E130D4">
        <w:rPr>
          <w:rFonts w:ascii="Times New Roman" w:hAnsi="Times New Roman" w:cs="Times New Roman"/>
          <w:sz w:val="24"/>
          <w:szCs w:val="24"/>
        </w:rPr>
        <w:t>Taedong</w:t>
      </w:r>
      <w:proofErr w:type="spellEnd"/>
      <w:r w:rsidRPr="00E130D4">
        <w:rPr>
          <w:rFonts w:ascii="Times New Roman" w:hAnsi="Times New Roman" w:cs="Times New Roman"/>
          <w:sz w:val="24"/>
          <w:szCs w:val="24"/>
        </w:rPr>
        <w:t xml:space="preserve"> </w:t>
      </w:r>
      <w:proofErr w:type="spellStart"/>
      <w:r w:rsidRPr="00E130D4">
        <w:rPr>
          <w:rFonts w:ascii="Times New Roman" w:hAnsi="Times New Roman" w:cs="Times New Roman"/>
          <w:sz w:val="24"/>
          <w:szCs w:val="24"/>
        </w:rPr>
        <w:t>Lee</w:t>
      </w:r>
      <w:r>
        <w:rPr>
          <w:rFonts w:ascii="Times New Roman" w:hAnsi="Times New Roman" w:cs="Times New Roman"/>
          <w:sz w:val="24"/>
          <w:szCs w:val="24"/>
          <w:vertAlign w:val="superscript"/>
        </w:rPr>
        <w:t>b</w:t>
      </w:r>
      <w:proofErr w:type="spellEnd"/>
      <w:r>
        <w:rPr>
          <w:rFonts w:ascii="Times New Roman" w:hAnsi="Times New Roman" w:cs="Times New Roman"/>
          <w:sz w:val="24"/>
          <w:szCs w:val="24"/>
        </w:rPr>
        <w:t>*</w:t>
      </w:r>
    </w:p>
    <w:p w14:paraId="3E5C53C3" w14:textId="755DF689" w:rsidR="0069302B" w:rsidRPr="00732156" w:rsidRDefault="0069302B" w:rsidP="0069302B">
      <w:pPr>
        <w:spacing w:line="360" w:lineRule="auto"/>
        <w:rPr>
          <w:rFonts w:ascii="Times New Roman" w:hAnsi="Times New Roman" w:cs="Times New Roman"/>
          <w:sz w:val="24"/>
          <w:szCs w:val="24"/>
        </w:rPr>
      </w:pPr>
    </w:p>
    <w:p w14:paraId="770639D3" w14:textId="77777777" w:rsidR="0069302B" w:rsidRPr="00732156" w:rsidRDefault="0069302B" w:rsidP="0069302B">
      <w:pPr>
        <w:spacing w:line="360" w:lineRule="auto"/>
        <w:rPr>
          <w:rFonts w:ascii="Times New Roman" w:hAnsi="Times New Roman" w:cs="Times New Roman"/>
          <w:sz w:val="24"/>
          <w:szCs w:val="24"/>
        </w:rPr>
      </w:pPr>
    </w:p>
    <w:p w14:paraId="44E559A0" w14:textId="77777777" w:rsidR="0069302B" w:rsidRPr="00732156" w:rsidRDefault="0069302B" w:rsidP="0069302B">
      <w:pPr>
        <w:spacing w:line="360" w:lineRule="auto"/>
        <w:rPr>
          <w:rFonts w:ascii="Times New Roman" w:hAnsi="Times New Roman" w:cs="Times New Roman"/>
          <w:sz w:val="24"/>
          <w:szCs w:val="24"/>
        </w:rPr>
      </w:pPr>
      <w:r w:rsidRPr="00732156">
        <w:rPr>
          <w:rFonts w:ascii="Times New Roman" w:hAnsi="Times New Roman" w:cs="Times New Roman"/>
          <w:sz w:val="24"/>
          <w:szCs w:val="24"/>
        </w:rPr>
        <w:t>Abstract</w:t>
      </w:r>
    </w:p>
    <w:p w14:paraId="2DAC2046" w14:textId="36F5A838" w:rsidR="0069302B" w:rsidRPr="00732156" w:rsidRDefault="0069302B" w:rsidP="0069302B">
      <w:pPr>
        <w:spacing w:line="360" w:lineRule="auto"/>
        <w:rPr>
          <w:rFonts w:ascii="Times New Roman" w:hAnsi="Times New Roman" w:cs="Times New Roman"/>
          <w:sz w:val="24"/>
          <w:szCs w:val="24"/>
        </w:rPr>
      </w:pPr>
      <w:bookmarkStart w:id="0" w:name="_Hlk22655932"/>
      <w:r w:rsidRPr="00732156">
        <w:rPr>
          <w:rFonts w:ascii="Times New Roman" w:hAnsi="Times New Roman" w:cs="Times New Roman"/>
          <w:sz w:val="24"/>
          <w:szCs w:val="24"/>
        </w:rPr>
        <w:t>This study explores why the levels of decoupling between greenhouse gas (GHG) emissions and economic growth vary across time and between countries, and examines which factors are driving this decoupling. We argue that the</w:t>
      </w:r>
      <w:bookmarkStart w:id="1" w:name="_GoBack"/>
      <w:bookmarkEnd w:id="1"/>
      <w:r w:rsidRPr="00732156">
        <w:rPr>
          <w:rFonts w:ascii="Times New Roman" w:hAnsi="Times New Roman" w:cs="Times New Roman"/>
          <w:sz w:val="24"/>
          <w:szCs w:val="24"/>
        </w:rPr>
        <w:t xml:space="preserve"> implementation of carbon pricing policies facilitates decoupling, as they are designed to achieve cost-efficient GHG reduction. We analyze the panel data of 30 European countries between 1996 and 2014 to examine the relationships between two carbon pricing policies, emission trading</w:t>
      </w:r>
      <w:r>
        <w:rPr>
          <w:rFonts w:ascii="Times New Roman" w:hAnsi="Times New Roman" w:cs="Times New Roman"/>
          <w:sz w:val="24"/>
          <w:szCs w:val="24"/>
        </w:rPr>
        <w:t xml:space="preserve"> </w:t>
      </w:r>
      <w:r w:rsidRPr="00732156">
        <w:rPr>
          <w:rFonts w:ascii="Times New Roman" w:hAnsi="Times New Roman" w:cs="Times New Roman"/>
          <w:sz w:val="24"/>
          <w:szCs w:val="24"/>
        </w:rPr>
        <w:t>and carbon tax, and emission intensity (GHG emissions per unit of GDP)</w:t>
      </w:r>
      <w:ins w:id="2" w:author="Inhwan Ko" w:date="2020-02-11T17:15:00Z">
        <w:r w:rsidR="00D66E0F">
          <w:rPr>
            <w:rFonts w:ascii="Times New Roman" w:hAnsi="Times New Roman" w:cs="Times New Roman"/>
            <w:sz w:val="24"/>
            <w:szCs w:val="24"/>
          </w:rPr>
          <w:t xml:space="preserve"> we use</w:t>
        </w:r>
      </w:ins>
      <w:r w:rsidRPr="00732156">
        <w:rPr>
          <w:rFonts w:ascii="Times New Roman" w:hAnsi="Times New Roman" w:cs="Times New Roman"/>
          <w:sz w:val="24"/>
          <w:szCs w:val="24"/>
        </w:rPr>
        <w:t xml:space="preserve"> </w:t>
      </w:r>
      <w:ins w:id="3" w:author="Inhwan Ko" w:date="2020-02-11T17:12:00Z">
        <w:r w:rsidR="00513508">
          <w:rPr>
            <w:rFonts w:ascii="Times New Roman" w:hAnsi="Times New Roman" w:cs="Times New Roman"/>
            <w:sz w:val="24"/>
            <w:szCs w:val="24"/>
          </w:rPr>
          <w:t xml:space="preserve">to </w:t>
        </w:r>
      </w:ins>
      <w:ins w:id="4" w:author="Inhwan Ko" w:date="2020-02-11T17:13:00Z">
        <w:r w:rsidR="00513508">
          <w:rPr>
            <w:rFonts w:ascii="Times New Roman" w:hAnsi="Times New Roman" w:cs="Times New Roman"/>
            <w:sz w:val="24"/>
            <w:szCs w:val="24"/>
          </w:rPr>
          <w:t>capture</w:t>
        </w:r>
      </w:ins>
      <w:del w:id="5" w:author="Inhwan Ko" w:date="2020-02-11T17:12:00Z">
        <w:r w:rsidRPr="00732156" w:rsidDel="00513508">
          <w:rPr>
            <w:rFonts w:ascii="Times New Roman" w:hAnsi="Times New Roman" w:cs="Times New Roman"/>
            <w:sz w:val="24"/>
            <w:szCs w:val="24"/>
          </w:rPr>
          <w:delText>as proxies for</w:delText>
        </w:r>
      </w:del>
      <w:r w:rsidRPr="00732156">
        <w:rPr>
          <w:rFonts w:ascii="Times New Roman" w:hAnsi="Times New Roman" w:cs="Times New Roman"/>
          <w:sz w:val="24"/>
          <w:szCs w:val="24"/>
        </w:rPr>
        <w:t xml:space="preserve"> decoupling trends. Our result indicates that while controlling for factors that may affect emission intensity, emission trading contributes to decoupling in all models, whereas carbon tax does not; this has also been suggested in previous literature. Furthermore, emission trading is negatively associated with GHG emissions, implying that it contributes to not weak, but strong decoupling of economic growth from GHG emissions.</w:t>
      </w:r>
    </w:p>
    <w:bookmarkEnd w:id="0"/>
    <w:p w14:paraId="37A0167E" w14:textId="77777777" w:rsidR="0069302B" w:rsidRPr="00732156" w:rsidRDefault="0069302B" w:rsidP="0069302B">
      <w:pPr>
        <w:spacing w:line="360" w:lineRule="auto"/>
        <w:rPr>
          <w:rFonts w:ascii="Times New Roman" w:hAnsi="Times New Roman" w:cs="Times New Roman"/>
          <w:sz w:val="24"/>
          <w:szCs w:val="24"/>
        </w:rPr>
      </w:pPr>
    </w:p>
    <w:p w14:paraId="138BA8E8" w14:textId="77777777" w:rsidR="0069302B" w:rsidRPr="00732156" w:rsidRDefault="0069302B" w:rsidP="0069302B">
      <w:pPr>
        <w:spacing w:line="360" w:lineRule="auto"/>
        <w:rPr>
          <w:rFonts w:ascii="Times New Roman" w:hAnsi="Times New Roman" w:cs="Times New Roman"/>
          <w:sz w:val="24"/>
          <w:szCs w:val="24"/>
        </w:rPr>
      </w:pPr>
      <w:r w:rsidRPr="00732156">
        <w:rPr>
          <w:rFonts w:ascii="Times New Roman" w:hAnsi="Times New Roman" w:cs="Times New Roman"/>
          <w:sz w:val="24"/>
          <w:szCs w:val="24"/>
        </w:rPr>
        <w:t>Keywords: Decoupling, Carbon pricing, emission trading, carbon tax, emission intensity climate change mitigation</w:t>
      </w:r>
    </w:p>
    <w:p w14:paraId="21CA6157" w14:textId="77777777" w:rsidR="001A1D46" w:rsidRPr="0069302B" w:rsidRDefault="001A1D46" w:rsidP="001A1D46">
      <w:pPr>
        <w:spacing w:line="240" w:lineRule="auto"/>
        <w:contextualSpacing/>
        <w:rPr>
          <w:rFonts w:ascii="Times New Roman" w:hAnsi="Times New Roman" w:cs="Times New Roman"/>
          <w:sz w:val="24"/>
          <w:szCs w:val="24"/>
          <w:vertAlign w:val="superscript"/>
        </w:rPr>
      </w:pPr>
    </w:p>
    <w:p w14:paraId="6C050684" w14:textId="77777777" w:rsidR="001A1D46" w:rsidRPr="006E783B" w:rsidRDefault="001A1D46" w:rsidP="001A1D46">
      <w:pPr>
        <w:spacing w:line="240" w:lineRule="auto"/>
        <w:contextualSpacing/>
        <w:rPr>
          <w:rFonts w:ascii="Times New Roman" w:hAnsi="Times New Roman" w:cs="Times New Roman"/>
          <w:sz w:val="24"/>
          <w:szCs w:val="24"/>
          <w:vertAlign w:val="superscript"/>
        </w:rPr>
      </w:pPr>
      <w:r>
        <w:rPr>
          <w:rFonts w:ascii="Times New Roman" w:hAnsi="Times New Roman" w:cs="Times New Roman" w:hint="eastAsia"/>
          <w:sz w:val="24"/>
          <w:szCs w:val="24"/>
          <w:vertAlign w:val="superscript"/>
        </w:rPr>
        <w:t>* Corresponding author</w:t>
      </w:r>
    </w:p>
    <w:p w14:paraId="1A9A271D" w14:textId="1D4557E3" w:rsidR="0069302B" w:rsidRPr="006E783B" w:rsidRDefault="0069302B" w:rsidP="0069302B">
      <w:pPr>
        <w:spacing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vertAlign w:val="superscript"/>
        </w:rPr>
        <w:t>a</w:t>
      </w:r>
      <w:r w:rsidRPr="006E783B">
        <w:rPr>
          <w:rFonts w:ascii="Times New Roman" w:hAnsi="Times New Roman" w:cs="Times New Roman"/>
          <w:sz w:val="24"/>
          <w:szCs w:val="24"/>
        </w:rPr>
        <w:t>University</w:t>
      </w:r>
      <w:proofErr w:type="spellEnd"/>
      <w:r w:rsidRPr="006E783B">
        <w:rPr>
          <w:rFonts w:ascii="Times New Roman" w:hAnsi="Times New Roman" w:cs="Times New Roman"/>
          <w:sz w:val="24"/>
          <w:szCs w:val="24"/>
        </w:rPr>
        <w:t xml:space="preserve"> of </w:t>
      </w:r>
      <w:r>
        <w:rPr>
          <w:rFonts w:ascii="Times New Roman" w:hAnsi="Times New Roman" w:cs="Times New Roman"/>
          <w:sz w:val="24"/>
          <w:szCs w:val="24"/>
        </w:rPr>
        <w:t>Washington</w:t>
      </w:r>
      <w:r w:rsidRPr="006E783B">
        <w:rPr>
          <w:rFonts w:ascii="Times New Roman" w:hAnsi="Times New Roman" w:cs="Times New Roman"/>
          <w:sz w:val="24"/>
          <w:szCs w:val="24"/>
        </w:rPr>
        <w:t xml:space="preserve">, </w:t>
      </w:r>
      <w:r>
        <w:rPr>
          <w:rFonts w:ascii="Times New Roman" w:hAnsi="Times New Roman" w:cs="Times New Roman" w:hint="eastAsia"/>
          <w:sz w:val="24"/>
          <w:szCs w:val="24"/>
        </w:rPr>
        <w:t xml:space="preserve">Department of </w:t>
      </w:r>
      <w:r>
        <w:rPr>
          <w:rFonts w:ascii="Times New Roman" w:hAnsi="Times New Roman" w:cs="Times New Roman"/>
          <w:sz w:val="24"/>
          <w:szCs w:val="24"/>
        </w:rPr>
        <w:t>Political Science</w:t>
      </w:r>
      <w:r w:rsidRPr="006E783B">
        <w:rPr>
          <w:rFonts w:ascii="Times New Roman" w:hAnsi="Times New Roman" w:cs="Times New Roman"/>
          <w:sz w:val="24"/>
          <w:szCs w:val="24"/>
        </w:rPr>
        <w:t xml:space="preserve">, </w:t>
      </w:r>
      <w:r>
        <w:rPr>
          <w:rFonts w:ascii="Times New Roman" w:hAnsi="Times New Roman" w:cs="Times New Roman"/>
          <w:sz w:val="24"/>
          <w:szCs w:val="24"/>
        </w:rPr>
        <w:t>101 Gowen Hall Box 353530 Seattle, US</w:t>
      </w:r>
      <w:r>
        <w:rPr>
          <w:rFonts w:ascii="Times New Roman" w:hAnsi="Times New Roman" w:cs="Times New Roman" w:hint="eastAsia"/>
          <w:sz w:val="24"/>
          <w:szCs w:val="24"/>
        </w:rPr>
        <w:t xml:space="preserve"> </w:t>
      </w:r>
    </w:p>
    <w:p w14:paraId="26DB519D" w14:textId="3397C49E" w:rsidR="0069302B" w:rsidRPr="006E783B" w:rsidRDefault="0069302B" w:rsidP="0069302B">
      <w:pPr>
        <w:spacing w:line="240" w:lineRule="auto"/>
        <w:contextualSpacing/>
        <w:rPr>
          <w:rFonts w:ascii="Times New Roman" w:hAnsi="Times New Roman" w:cs="Times New Roman"/>
          <w:sz w:val="24"/>
          <w:szCs w:val="24"/>
        </w:rPr>
      </w:pPr>
      <w:r w:rsidRPr="006E783B">
        <w:rPr>
          <w:rFonts w:ascii="Times New Roman" w:hAnsi="Times New Roman" w:cs="Times New Roman"/>
          <w:sz w:val="24"/>
          <w:szCs w:val="24"/>
        </w:rPr>
        <w:t xml:space="preserve">E-mail: </w:t>
      </w:r>
      <w:r>
        <w:rPr>
          <w:rFonts w:ascii="Times New Roman" w:hAnsi="Times New Roman" w:cs="Times New Roman"/>
          <w:sz w:val="24"/>
          <w:szCs w:val="24"/>
        </w:rPr>
        <w:t>inhwanko</w:t>
      </w:r>
      <w:r>
        <w:rPr>
          <w:rFonts w:ascii="Times New Roman" w:hAnsi="Times New Roman" w:cs="Times New Roman" w:hint="eastAsia"/>
          <w:sz w:val="24"/>
          <w:szCs w:val="24"/>
        </w:rPr>
        <w:t>@</w:t>
      </w:r>
      <w:r>
        <w:rPr>
          <w:rFonts w:ascii="Times New Roman" w:hAnsi="Times New Roman" w:cs="Times New Roman"/>
          <w:sz w:val="24"/>
          <w:szCs w:val="24"/>
        </w:rPr>
        <w:t>uw.edu</w:t>
      </w:r>
    </w:p>
    <w:p w14:paraId="241A63AF" w14:textId="77777777" w:rsidR="0069302B" w:rsidRPr="0069302B" w:rsidRDefault="0069302B" w:rsidP="001A1D46">
      <w:pPr>
        <w:spacing w:line="240" w:lineRule="auto"/>
        <w:contextualSpacing/>
        <w:rPr>
          <w:rFonts w:ascii="Times New Roman" w:hAnsi="Times New Roman" w:cs="Times New Roman"/>
          <w:sz w:val="24"/>
          <w:szCs w:val="24"/>
          <w:vertAlign w:val="superscript"/>
        </w:rPr>
      </w:pPr>
    </w:p>
    <w:p w14:paraId="17D7F3D6" w14:textId="1B6C4832" w:rsidR="001A1D46" w:rsidRPr="006E783B" w:rsidRDefault="0069302B" w:rsidP="001A1D46">
      <w:pPr>
        <w:spacing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vertAlign w:val="superscript"/>
        </w:rPr>
        <w:t>b</w:t>
      </w:r>
      <w:r w:rsidR="001A1D46" w:rsidRPr="006E783B">
        <w:rPr>
          <w:rFonts w:ascii="Times New Roman" w:hAnsi="Times New Roman" w:cs="Times New Roman"/>
          <w:sz w:val="24"/>
          <w:szCs w:val="24"/>
        </w:rPr>
        <w:t>Yonsei</w:t>
      </w:r>
      <w:proofErr w:type="spellEnd"/>
      <w:r w:rsidR="001A1D46" w:rsidRPr="006E783B">
        <w:rPr>
          <w:rFonts w:ascii="Times New Roman" w:hAnsi="Times New Roman" w:cs="Times New Roman"/>
          <w:sz w:val="24"/>
          <w:szCs w:val="24"/>
        </w:rPr>
        <w:t xml:space="preserve"> University, </w:t>
      </w:r>
      <w:r w:rsidR="001A1D46">
        <w:rPr>
          <w:rFonts w:ascii="Times New Roman" w:hAnsi="Times New Roman" w:cs="Times New Roman" w:hint="eastAsia"/>
          <w:sz w:val="24"/>
          <w:szCs w:val="24"/>
        </w:rPr>
        <w:t>Political Science Department, Yonsei Ro 50, Seoul, Korea</w:t>
      </w:r>
      <w:r w:rsidR="00694F20">
        <w:rPr>
          <w:rFonts w:ascii="Times New Roman" w:hAnsi="Times New Roman" w:cs="Times New Roman"/>
          <w:sz w:val="24"/>
          <w:szCs w:val="24"/>
        </w:rPr>
        <w:t xml:space="preserve"> </w:t>
      </w:r>
    </w:p>
    <w:p w14:paraId="52B21236" w14:textId="77777777" w:rsidR="001A1D46" w:rsidRPr="006E783B" w:rsidRDefault="001A1D46" w:rsidP="001A1D46">
      <w:pPr>
        <w:spacing w:line="240" w:lineRule="auto"/>
        <w:contextualSpacing/>
        <w:rPr>
          <w:rFonts w:ascii="Times New Roman" w:hAnsi="Times New Roman" w:cs="Times New Roman"/>
          <w:sz w:val="24"/>
          <w:szCs w:val="24"/>
        </w:rPr>
      </w:pPr>
      <w:r w:rsidRPr="006E783B">
        <w:rPr>
          <w:rFonts w:ascii="Times New Roman" w:hAnsi="Times New Roman" w:cs="Times New Roman"/>
          <w:sz w:val="24"/>
          <w:szCs w:val="24"/>
        </w:rPr>
        <w:t xml:space="preserve">Phone: </w:t>
      </w:r>
      <w:r>
        <w:rPr>
          <w:rFonts w:ascii="Times New Roman" w:hAnsi="Times New Roman" w:cs="Times New Roman" w:hint="eastAsia"/>
          <w:sz w:val="24"/>
          <w:szCs w:val="24"/>
        </w:rPr>
        <w:t>822 2123 2948</w:t>
      </w:r>
      <w:r>
        <w:rPr>
          <w:rFonts w:ascii="Times New Roman" w:hAnsi="Times New Roman" w:cs="Times New Roman"/>
          <w:sz w:val="24"/>
          <w:szCs w:val="24"/>
        </w:rPr>
        <w:t xml:space="preserve"> Fax: 822 393 7642</w:t>
      </w:r>
    </w:p>
    <w:p w14:paraId="147187AC" w14:textId="77777777" w:rsidR="001A1D46" w:rsidRPr="006E783B" w:rsidRDefault="001A1D46" w:rsidP="001A1D46">
      <w:pPr>
        <w:spacing w:line="240" w:lineRule="auto"/>
        <w:contextualSpacing/>
        <w:rPr>
          <w:rFonts w:ascii="Times New Roman" w:hAnsi="Times New Roman" w:cs="Times New Roman"/>
          <w:sz w:val="24"/>
          <w:szCs w:val="24"/>
        </w:rPr>
      </w:pPr>
      <w:r w:rsidRPr="006E783B">
        <w:rPr>
          <w:rFonts w:ascii="Times New Roman" w:hAnsi="Times New Roman" w:cs="Times New Roman"/>
          <w:sz w:val="24"/>
          <w:szCs w:val="24"/>
        </w:rPr>
        <w:lastRenderedPageBreak/>
        <w:t xml:space="preserve">E-mail: </w:t>
      </w:r>
      <w:r>
        <w:rPr>
          <w:rFonts w:ascii="Times New Roman" w:hAnsi="Times New Roman" w:cs="Times New Roman" w:hint="eastAsia"/>
          <w:sz w:val="24"/>
          <w:szCs w:val="24"/>
        </w:rPr>
        <w:t>tdlee@yonsei.ac.kr</w:t>
      </w:r>
    </w:p>
    <w:p w14:paraId="626E9418" w14:textId="77777777" w:rsidR="001A1D46" w:rsidRPr="006E783B" w:rsidRDefault="001A1D46" w:rsidP="001A1D46">
      <w:pPr>
        <w:spacing w:line="240" w:lineRule="auto"/>
        <w:contextualSpacing/>
        <w:rPr>
          <w:rFonts w:ascii="Times New Roman" w:hAnsi="Times New Roman" w:cs="Times New Roman"/>
          <w:sz w:val="24"/>
          <w:szCs w:val="24"/>
        </w:rPr>
      </w:pPr>
    </w:p>
    <w:p w14:paraId="5D88A8D3" w14:textId="77777777" w:rsidR="001A1D46" w:rsidRDefault="001A1D46" w:rsidP="001A1D46">
      <w:pPr>
        <w:spacing w:line="240" w:lineRule="auto"/>
        <w:contextualSpacing/>
        <w:rPr>
          <w:rFonts w:ascii="Times New Roman" w:hAnsi="Times New Roman" w:cs="Times New Roman"/>
          <w:sz w:val="24"/>
          <w:szCs w:val="24"/>
        </w:rPr>
      </w:pPr>
    </w:p>
    <w:p w14:paraId="5EC190F9" w14:textId="77777777" w:rsidR="001A1D46" w:rsidRDefault="001A1D46" w:rsidP="001A1D46">
      <w:pPr>
        <w:widowControl w:val="0"/>
        <w:autoSpaceDE w:val="0"/>
        <w:autoSpaceDN w:val="0"/>
        <w:adjustRightInd w:val="0"/>
        <w:spacing w:after="0" w:line="240" w:lineRule="auto"/>
        <w:rPr>
          <w:rFonts w:ascii="Times New Roman" w:hAnsi="Times New Roman" w:cs="Times New Roman"/>
          <w:kern w:val="0"/>
          <w:sz w:val="22"/>
        </w:rPr>
      </w:pPr>
      <w:r w:rsidRPr="00B11E5F">
        <w:rPr>
          <w:rFonts w:ascii="Times New Roman" w:hAnsi="Times New Roman" w:cs="Times New Roman"/>
          <w:kern w:val="0"/>
          <w:sz w:val="22"/>
        </w:rPr>
        <w:t>Declarations of interest: none</w:t>
      </w:r>
    </w:p>
    <w:p w14:paraId="42E396FE" w14:textId="77777777" w:rsidR="001A1D46" w:rsidRPr="006E783B" w:rsidRDefault="001A1D46" w:rsidP="001A1D46">
      <w:pPr>
        <w:spacing w:line="240" w:lineRule="auto"/>
        <w:contextualSpacing/>
        <w:rPr>
          <w:rFonts w:ascii="Times New Roman" w:hAnsi="Times New Roman" w:cs="Times New Roman"/>
          <w:sz w:val="24"/>
          <w:szCs w:val="24"/>
        </w:rPr>
      </w:pPr>
    </w:p>
    <w:p w14:paraId="302475C0" w14:textId="244D4128" w:rsidR="009B1514" w:rsidRPr="00847AB2" w:rsidRDefault="001A1D46" w:rsidP="001A1D46">
      <w:pPr>
        <w:rPr>
          <w:rFonts w:ascii="Times New Roman" w:hAnsi="Times New Roman" w:cs="Times New Roman"/>
          <w:sz w:val="24"/>
          <w:szCs w:val="24"/>
        </w:rPr>
      </w:pPr>
      <w:r w:rsidRPr="00847AB2">
        <w:rPr>
          <w:rFonts w:ascii="Times New Roman" w:hAnsi="Times New Roman" w:cs="Times New Roman"/>
          <w:sz w:val="24"/>
          <w:szCs w:val="24"/>
        </w:rPr>
        <w:t xml:space="preserve">Funding: This work was funded by </w:t>
      </w:r>
      <w:r w:rsidR="00CB7306" w:rsidRPr="00847AB2">
        <w:rPr>
          <w:rFonts w:ascii="Times New Roman" w:hAnsi="Times New Roman" w:cs="Times New Roman"/>
          <w:sz w:val="24"/>
          <w:szCs w:val="24"/>
        </w:rPr>
        <w:t>National Research Foundation of Korea</w:t>
      </w:r>
      <w:r w:rsidR="00847AB2" w:rsidRPr="00847AB2">
        <w:rPr>
          <w:rFonts w:ascii="Times New Roman" w:hAnsi="Times New Roman" w:cs="Times New Roman"/>
          <w:sz w:val="24"/>
          <w:szCs w:val="24"/>
        </w:rPr>
        <w:t xml:space="preserve"> (</w:t>
      </w:r>
      <w:r w:rsidR="00847AB2" w:rsidRPr="00847AB2">
        <w:rPr>
          <w:rFonts w:ascii="Times New Roman" w:eastAsia="바탕" w:hAnsi="Times New Roman" w:cs="Times New Roman"/>
          <w:kern w:val="0"/>
          <w:sz w:val="24"/>
          <w:szCs w:val="24"/>
        </w:rPr>
        <w:t>2019S1A5A2A0104725).</w:t>
      </w:r>
    </w:p>
    <w:sectPr w:rsidR="009B1514" w:rsidRPr="00847AB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EF971" w14:textId="77777777" w:rsidR="00547572" w:rsidRDefault="00547572" w:rsidP="001A1D46">
      <w:pPr>
        <w:spacing w:after="0" w:line="240" w:lineRule="auto"/>
      </w:pPr>
      <w:r>
        <w:separator/>
      </w:r>
    </w:p>
  </w:endnote>
  <w:endnote w:type="continuationSeparator" w:id="0">
    <w:p w14:paraId="0232B9CB" w14:textId="77777777" w:rsidR="00547572" w:rsidRDefault="00547572" w:rsidP="001A1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C94E0" w14:textId="77777777" w:rsidR="00547572" w:rsidRDefault="00547572" w:rsidP="001A1D46">
      <w:pPr>
        <w:spacing w:after="0" w:line="240" w:lineRule="auto"/>
      </w:pPr>
      <w:r>
        <w:separator/>
      </w:r>
    </w:p>
  </w:footnote>
  <w:footnote w:type="continuationSeparator" w:id="0">
    <w:p w14:paraId="5A44693B" w14:textId="77777777" w:rsidR="00547572" w:rsidRDefault="00547572" w:rsidP="001A1D4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hwan Ko">
    <w15:presenceInfo w15:providerId="Windows Live" w15:userId="06016734474ff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A18"/>
    <w:rsid w:val="001A1D46"/>
    <w:rsid w:val="002160FD"/>
    <w:rsid w:val="00513508"/>
    <w:rsid w:val="00547572"/>
    <w:rsid w:val="0069302B"/>
    <w:rsid w:val="00694F20"/>
    <w:rsid w:val="00786F5C"/>
    <w:rsid w:val="00847AB2"/>
    <w:rsid w:val="00863AC1"/>
    <w:rsid w:val="009B1514"/>
    <w:rsid w:val="009B7A18"/>
    <w:rsid w:val="00B913F7"/>
    <w:rsid w:val="00BE60C9"/>
    <w:rsid w:val="00CB7306"/>
    <w:rsid w:val="00D66E0F"/>
    <w:rsid w:val="00DD42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1E5AD"/>
  <w15:chartTrackingRefBased/>
  <w15:docId w15:val="{053940BC-9131-4C2D-AE60-CA0F64DE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D46"/>
    <w:pPr>
      <w:spacing w:after="200" w:line="276" w:lineRule="auto"/>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1D46"/>
    <w:pPr>
      <w:widowControl w:val="0"/>
      <w:tabs>
        <w:tab w:val="center" w:pos="4513"/>
        <w:tab w:val="right" w:pos="9026"/>
      </w:tabs>
      <w:wordWrap w:val="0"/>
      <w:autoSpaceDE w:val="0"/>
      <w:autoSpaceDN w:val="0"/>
      <w:snapToGrid w:val="0"/>
      <w:spacing w:after="160" w:line="259" w:lineRule="auto"/>
      <w:jc w:val="both"/>
    </w:pPr>
  </w:style>
  <w:style w:type="character" w:customStyle="1" w:styleId="Char">
    <w:name w:val="머리글 Char"/>
    <w:basedOn w:val="a0"/>
    <w:link w:val="a3"/>
    <w:uiPriority w:val="99"/>
    <w:rsid w:val="001A1D46"/>
  </w:style>
  <w:style w:type="paragraph" w:styleId="a4">
    <w:name w:val="footer"/>
    <w:basedOn w:val="a"/>
    <w:link w:val="Char0"/>
    <w:uiPriority w:val="99"/>
    <w:unhideWhenUsed/>
    <w:rsid w:val="001A1D46"/>
    <w:pPr>
      <w:widowControl w:val="0"/>
      <w:tabs>
        <w:tab w:val="center" w:pos="4513"/>
        <w:tab w:val="right" w:pos="9026"/>
      </w:tabs>
      <w:wordWrap w:val="0"/>
      <w:autoSpaceDE w:val="0"/>
      <w:autoSpaceDN w:val="0"/>
      <w:snapToGrid w:val="0"/>
      <w:spacing w:after="160" w:line="259" w:lineRule="auto"/>
      <w:jc w:val="both"/>
    </w:pPr>
  </w:style>
  <w:style w:type="character" w:customStyle="1" w:styleId="Char0">
    <w:name w:val="바닥글 Char"/>
    <w:basedOn w:val="a0"/>
    <w:link w:val="a4"/>
    <w:uiPriority w:val="99"/>
    <w:rsid w:val="001A1D46"/>
  </w:style>
  <w:style w:type="paragraph" w:customStyle="1" w:styleId="MS">
    <w:name w:val="MS바탕글"/>
    <w:basedOn w:val="a"/>
    <w:rsid w:val="001A1D46"/>
    <w:pPr>
      <w:spacing w:line="273"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263</Words>
  <Characters>1500</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ltd</dc:creator>
  <cp:keywords/>
  <dc:description/>
  <cp:lastModifiedBy>Inhwan Ko</cp:lastModifiedBy>
  <cp:revision>9</cp:revision>
  <dcterms:created xsi:type="dcterms:W3CDTF">2019-06-19T01:27:00Z</dcterms:created>
  <dcterms:modified xsi:type="dcterms:W3CDTF">2020-02-12T01:15:00Z</dcterms:modified>
</cp:coreProperties>
</file>